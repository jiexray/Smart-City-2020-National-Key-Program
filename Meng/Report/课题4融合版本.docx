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DF9FD" w14:textId="77777777" w:rsidR="00DE7E3A" w:rsidRDefault="00DE7E3A" w:rsidP="00AB0D26">
      <w:pPr>
        <w:ind w:firstLine="420"/>
        <w:rPr>
          <w:ins w:id="0" w:author="李猛" w:date="2020-05-10T16:10:00Z"/>
          <w:rFonts w:hint="eastAsia"/>
          <w:sz w:val="24"/>
          <w:szCs w:val="28"/>
        </w:rPr>
      </w:pPr>
    </w:p>
    <w:p w14:paraId="19E715B4" w14:textId="77777777" w:rsidR="00DE7E3A" w:rsidRDefault="00DE7E3A" w:rsidP="00AB0D26">
      <w:pPr>
        <w:ind w:firstLine="420"/>
        <w:rPr>
          <w:ins w:id="1" w:author="李猛" w:date="2020-05-10T16:10:00Z"/>
          <w:sz w:val="24"/>
          <w:szCs w:val="28"/>
        </w:rPr>
      </w:pPr>
    </w:p>
    <w:p w14:paraId="7C995B12" w14:textId="4C4494C1" w:rsidR="00DE7E3A" w:rsidRDefault="001B530E" w:rsidP="00AB0D26">
      <w:pPr>
        <w:ind w:firstLine="420"/>
        <w:rPr>
          <w:ins w:id="2" w:author="李猛" w:date="2020-05-10T16:10:00Z"/>
          <w:sz w:val="24"/>
          <w:szCs w:val="28"/>
        </w:rPr>
      </w:pPr>
      <w:ins w:id="3" w:author="李猛" w:date="2020-05-10T17:26:00Z">
        <w:r>
          <w:rPr>
            <w:rFonts w:hint="eastAsia"/>
            <w:noProof/>
            <w:sz w:val="24"/>
            <w:szCs w:val="28"/>
          </w:rPr>
          <w:drawing>
            <wp:inline distT="0" distB="0" distL="0" distR="0" wp14:anchorId="7E0B981C" wp14:editId="17C685AF">
              <wp:extent cx="5274310" cy="2966720"/>
              <wp:effectExtent l="0" t="0" r="0" b="508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re-report pic.pdf"/>
                      <pic:cNvPicPr/>
                    </pic:nvPicPr>
                    <pic:blipFill>
                      <a:blip r:embed="rId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9667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19C619E" w14:textId="77777777" w:rsidR="00DE7E3A" w:rsidRDefault="00DE7E3A">
      <w:pPr>
        <w:rPr>
          <w:ins w:id="4" w:author="李猛" w:date="2020-05-10T16:10:00Z"/>
          <w:sz w:val="24"/>
          <w:szCs w:val="28"/>
        </w:rPr>
        <w:pPrChange w:id="5" w:author="李猛" w:date="2020-05-10T17:26:00Z">
          <w:pPr>
            <w:ind w:firstLine="420"/>
          </w:pPr>
        </w:pPrChange>
      </w:pPr>
    </w:p>
    <w:p w14:paraId="3CF1AAEB" w14:textId="212E1B2A" w:rsidR="00AB0D26" w:rsidRPr="00AB0D26" w:rsidRDefault="00AB0D26" w:rsidP="00AB0D26">
      <w:pPr>
        <w:ind w:firstLine="420"/>
        <w:rPr>
          <w:sz w:val="24"/>
          <w:szCs w:val="28"/>
        </w:rPr>
      </w:pPr>
      <w:r w:rsidRPr="00AB0D26">
        <w:rPr>
          <w:rFonts w:hint="eastAsia"/>
          <w:sz w:val="24"/>
          <w:szCs w:val="28"/>
        </w:rPr>
        <w:t>针对</w:t>
      </w:r>
      <w:ins w:id="6" w:author="夏 瑞" w:date="2020-05-10T22:26:00Z">
        <w:r w:rsidR="00A95A37">
          <w:rPr>
            <w:rFonts w:hint="eastAsia"/>
            <w:sz w:val="24"/>
            <w:szCs w:val="28"/>
          </w:rPr>
          <w:t>大规模</w:t>
        </w:r>
      </w:ins>
      <w:r w:rsidRPr="00AB0D26">
        <w:rPr>
          <w:rFonts w:hint="eastAsia"/>
          <w:sz w:val="24"/>
          <w:szCs w:val="28"/>
        </w:rPr>
        <w:t>多智体</w:t>
      </w:r>
      <w:ins w:id="7" w:author="Zhu WANG" w:date="2020-05-09T23:46:00Z">
        <w:r w:rsidR="009C05CA">
          <w:rPr>
            <w:rFonts w:hint="eastAsia"/>
            <w:sz w:val="24"/>
            <w:szCs w:val="28"/>
          </w:rPr>
          <w:t>系统构造过程中</w:t>
        </w:r>
      </w:ins>
      <w:ins w:id="8" w:author="Zhu WANG" w:date="2020-05-09T23:55:00Z">
        <w:r w:rsidR="001F6747">
          <w:rPr>
            <w:rFonts w:hint="eastAsia"/>
            <w:sz w:val="24"/>
            <w:szCs w:val="28"/>
          </w:rPr>
          <w:t>XXX（</w:t>
        </w:r>
      </w:ins>
      <w:ins w:id="9" w:author="Zhu WANG" w:date="2020-05-09T23:56:00Z">
        <w:r w:rsidR="001F6747">
          <w:rPr>
            <w:rFonts w:hint="eastAsia"/>
            <w:sz w:val="24"/>
            <w:szCs w:val="28"/>
          </w:rPr>
          <w:t>感觉这里少一个词，是</w:t>
        </w:r>
      </w:ins>
      <w:ins w:id="10" w:author="Zhu WANG" w:date="2020-05-09T23:55:00Z">
        <w:r w:rsidR="001F6747">
          <w:rPr>
            <w:rFonts w:hint="eastAsia"/>
            <w:sz w:val="24"/>
            <w:szCs w:val="28"/>
          </w:rPr>
          <w:t>什么存在异构问题？依赖的数据？还是</w:t>
        </w:r>
      </w:ins>
      <w:ins w:id="11" w:author="Zhu WANG" w:date="2020-05-09T23:56:00Z">
        <w:r w:rsidR="001F6747">
          <w:rPr>
            <w:rFonts w:hint="eastAsia"/>
            <w:sz w:val="24"/>
            <w:szCs w:val="28"/>
          </w:rPr>
          <w:t>不同智体的应用领域</w:t>
        </w:r>
      </w:ins>
      <w:ins w:id="12" w:author="Zhu WANG" w:date="2020-05-09T23:55:00Z">
        <w:r w:rsidR="001F6747">
          <w:rPr>
            <w:rFonts w:hint="eastAsia"/>
            <w:sz w:val="24"/>
            <w:szCs w:val="28"/>
          </w:rPr>
          <w:t>）</w:t>
        </w:r>
      </w:ins>
      <w:ins w:id="13" w:author="Zhu WANG" w:date="2020-05-09T23:47:00Z">
        <w:r w:rsidR="009C05CA">
          <w:rPr>
            <w:rFonts w:hint="eastAsia"/>
            <w:sz w:val="24"/>
            <w:szCs w:val="28"/>
          </w:rPr>
          <w:t>的</w:t>
        </w:r>
      </w:ins>
      <w:del w:id="14" w:author="Zhu WANG" w:date="2020-05-09T23:54:00Z">
        <w:r w:rsidRPr="00AB0D26" w:rsidDel="001F6747">
          <w:rPr>
            <w:rFonts w:hint="eastAsia"/>
            <w:sz w:val="24"/>
            <w:szCs w:val="28"/>
          </w:rPr>
          <w:delText>内部模型构建中的跨空间多源</w:delText>
        </w:r>
      </w:del>
      <w:ins w:id="15" w:author="Zhu WANG" w:date="2020-05-09T23:54:00Z">
        <w:r w:rsidR="001F6747">
          <w:rPr>
            <w:rFonts w:hint="eastAsia"/>
            <w:sz w:val="24"/>
            <w:szCs w:val="28"/>
          </w:rPr>
          <w:t>跨域</w:t>
        </w:r>
      </w:ins>
      <w:r w:rsidRPr="00AB0D26">
        <w:rPr>
          <w:rFonts w:hint="eastAsia"/>
          <w:sz w:val="24"/>
          <w:szCs w:val="28"/>
        </w:rPr>
        <w:t>异构问题，研究</w:t>
      </w:r>
      <w:proofErr w:type="gramStart"/>
      <w:r w:rsidRPr="00AB0D26">
        <w:rPr>
          <w:rFonts w:hint="eastAsia"/>
          <w:sz w:val="24"/>
          <w:szCs w:val="28"/>
        </w:rPr>
        <w:t>基于群智</w:t>
      </w:r>
      <w:proofErr w:type="gramEnd"/>
      <w:r w:rsidRPr="00AB0D26">
        <w:rPr>
          <w:rFonts w:hint="eastAsia"/>
          <w:sz w:val="24"/>
          <w:szCs w:val="28"/>
        </w:rPr>
        <w:t>推理</w:t>
      </w:r>
      <w:del w:id="16" w:author="Zhu WANG" w:date="2020-05-09T23:52:00Z">
        <w:r w:rsidRPr="00AB0D26" w:rsidDel="00E041E9">
          <w:rPr>
            <w:rFonts w:hint="eastAsia"/>
            <w:sz w:val="24"/>
            <w:szCs w:val="28"/>
          </w:rPr>
          <w:delText>的</w:delText>
        </w:r>
      </w:del>
      <w:del w:id="17" w:author="Zhu WANG" w:date="2020-05-09T23:53:00Z">
        <w:r w:rsidRPr="00AB0D26" w:rsidDel="00E041E9">
          <w:rPr>
            <w:rFonts w:hint="eastAsia"/>
            <w:sz w:val="24"/>
            <w:szCs w:val="28"/>
          </w:rPr>
          <w:delText>自主任务组织机制</w:delText>
        </w:r>
      </w:del>
      <w:r w:rsidRPr="00AB0D26">
        <w:rPr>
          <w:rFonts w:hint="eastAsia"/>
          <w:sz w:val="24"/>
          <w:szCs w:val="28"/>
        </w:rPr>
        <w:t>的</w:t>
      </w:r>
      <w:del w:id="18" w:author="Zhu WANG" w:date="2020-05-09T23:52:00Z">
        <w:r w:rsidRPr="00AB0D26" w:rsidDel="00E041E9">
          <w:rPr>
            <w:rFonts w:hint="eastAsia"/>
            <w:sz w:val="24"/>
            <w:szCs w:val="28"/>
          </w:rPr>
          <w:delText>多维度单</w:delText>
        </w:r>
      </w:del>
      <w:r w:rsidRPr="00AB0D26">
        <w:rPr>
          <w:rFonts w:hint="eastAsia"/>
          <w:sz w:val="24"/>
          <w:szCs w:val="28"/>
        </w:rPr>
        <w:t>智</w:t>
      </w:r>
      <w:ins w:id="19" w:author="Zhu WANG" w:date="2020-05-09T23:52:00Z">
        <w:r w:rsidR="00E041E9">
          <w:rPr>
            <w:rFonts w:hint="eastAsia"/>
            <w:sz w:val="24"/>
            <w:szCs w:val="28"/>
          </w:rPr>
          <w:t>能</w:t>
        </w:r>
      </w:ins>
      <w:r w:rsidRPr="00AB0D26">
        <w:rPr>
          <w:rFonts w:hint="eastAsia"/>
          <w:sz w:val="24"/>
          <w:szCs w:val="28"/>
        </w:rPr>
        <w:t>体自</w:t>
      </w:r>
      <w:del w:id="20" w:author="夏 瑞" w:date="2020-05-10T22:13:00Z">
        <w:r w:rsidRPr="00AB0D26" w:rsidDel="00A95A37">
          <w:rPr>
            <w:rFonts w:hint="eastAsia"/>
            <w:sz w:val="24"/>
            <w:szCs w:val="28"/>
          </w:rPr>
          <w:delText>主</w:delText>
        </w:r>
      </w:del>
      <w:r w:rsidRPr="00AB0D26">
        <w:rPr>
          <w:rFonts w:hint="eastAsia"/>
          <w:sz w:val="24"/>
          <w:szCs w:val="28"/>
        </w:rPr>
        <w:t>组织</w:t>
      </w:r>
      <w:ins w:id="21" w:author="Zhu WANG" w:date="2020-05-09T23:53:00Z">
        <w:r w:rsidR="00E041E9">
          <w:rPr>
            <w:rFonts w:hint="eastAsia"/>
            <w:sz w:val="24"/>
            <w:szCs w:val="28"/>
          </w:rPr>
          <w:t>机制和</w:t>
        </w:r>
      </w:ins>
      <w:r w:rsidRPr="00AB0D26">
        <w:rPr>
          <w:rFonts w:hint="eastAsia"/>
          <w:sz w:val="24"/>
          <w:szCs w:val="28"/>
        </w:rPr>
        <w:t>方法，动态感知</w:t>
      </w:r>
      <w:del w:id="22" w:author="Zhu WANG" w:date="2020-05-09T23:49:00Z">
        <w:r w:rsidRPr="00AB0D26" w:rsidDel="00E041E9">
          <w:rPr>
            <w:rFonts w:hint="eastAsia"/>
            <w:sz w:val="24"/>
            <w:szCs w:val="28"/>
          </w:rPr>
          <w:delText>单</w:delText>
        </w:r>
      </w:del>
      <w:ins w:id="23" w:author="Zhu WANG" w:date="2020-05-09T23:49:00Z">
        <w:r w:rsidR="00E041E9">
          <w:rPr>
            <w:rFonts w:hint="eastAsia"/>
            <w:sz w:val="24"/>
            <w:szCs w:val="28"/>
          </w:rPr>
          <w:t>不同</w:t>
        </w:r>
      </w:ins>
      <w:r w:rsidRPr="00AB0D26">
        <w:rPr>
          <w:rFonts w:hint="eastAsia"/>
          <w:sz w:val="24"/>
          <w:szCs w:val="28"/>
        </w:rPr>
        <w:t>智体之间的社群网络关系，实现</w:t>
      </w:r>
      <w:ins w:id="24" w:author="Zhu WANG" w:date="2020-05-09T23:49:00Z">
        <w:r w:rsidR="00E041E9" w:rsidRPr="00AB0D26">
          <w:rPr>
            <w:rFonts w:hint="eastAsia"/>
            <w:sz w:val="24"/>
            <w:szCs w:val="28"/>
          </w:rPr>
          <w:t>多智体内部关联模型</w:t>
        </w:r>
        <w:r w:rsidR="00E041E9">
          <w:rPr>
            <w:rFonts w:hint="eastAsia"/>
            <w:sz w:val="24"/>
            <w:szCs w:val="28"/>
          </w:rPr>
          <w:t>的</w:t>
        </w:r>
      </w:ins>
      <w:r w:rsidRPr="00AB0D26">
        <w:rPr>
          <w:rFonts w:hint="eastAsia"/>
          <w:sz w:val="24"/>
          <w:szCs w:val="28"/>
        </w:rPr>
        <w:t>弹性构建</w:t>
      </w:r>
      <w:del w:id="25" w:author="Zhu WANG" w:date="2020-05-09T23:49:00Z">
        <w:r w:rsidRPr="00AB0D26" w:rsidDel="00E041E9">
          <w:rPr>
            <w:rFonts w:hint="eastAsia"/>
            <w:sz w:val="24"/>
            <w:szCs w:val="28"/>
          </w:rPr>
          <w:delText>多智体内部关联模型</w:delText>
        </w:r>
      </w:del>
      <w:r w:rsidRPr="00AB0D26">
        <w:rPr>
          <w:rFonts w:hint="eastAsia"/>
          <w:sz w:val="24"/>
          <w:szCs w:val="28"/>
        </w:rPr>
        <w:t>，为上层提供宏观决策</w:t>
      </w:r>
      <w:proofErr w:type="gramStart"/>
      <w:r w:rsidRPr="00AB0D26">
        <w:rPr>
          <w:rFonts w:hint="eastAsia"/>
          <w:sz w:val="24"/>
          <w:szCs w:val="28"/>
        </w:rPr>
        <w:t>和跨层优化</w:t>
      </w:r>
      <w:proofErr w:type="gramEnd"/>
      <w:r w:rsidRPr="00AB0D26">
        <w:rPr>
          <w:rFonts w:hint="eastAsia"/>
          <w:sz w:val="24"/>
          <w:szCs w:val="28"/>
        </w:rPr>
        <w:t>等依据。</w:t>
      </w:r>
    </w:p>
    <w:p w14:paraId="44447DDF" w14:textId="5761083E" w:rsidR="00A65E45" w:rsidRPr="00AB0D26" w:rsidRDefault="00A65E45" w:rsidP="00AB0D26">
      <w:pPr>
        <w:ind w:firstLine="420"/>
        <w:rPr>
          <w:sz w:val="24"/>
          <w:szCs w:val="28"/>
        </w:rPr>
      </w:pPr>
      <w:r w:rsidRPr="00AB0D26">
        <w:rPr>
          <w:sz w:val="24"/>
          <w:szCs w:val="28"/>
        </w:rPr>
        <w:t>针对</w:t>
      </w:r>
      <w:proofErr w:type="gramStart"/>
      <w:r w:rsidRPr="00AB0D26">
        <w:rPr>
          <w:sz w:val="24"/>
          <w:szCs w:val="28"/>
        </w:rPr>
        <w:t>动态多变</w:t>
      </w:r>
      <w:proofErr w:type="gramEnd"/>
      <w:del w:id="26" w:author="Zhu WANG" w:date="2020-05-10T00:00:00Z">
        <w:r w:rsidRPr="00AB0D26" w:rsidDel="009531DF">
          <w:rPr>
            <w:sz w:val="24"/>
            <w:szCs w:val="28"/>
          </w:rPr>
          <w:delText>的</w:delText>
        </w:r>
      </w:del>
      <w:r w:rsidRPr="00AB0D26">
        <w:rPr>
          <w:sz w:val="24"/>
          <w:szCs w:val="28"/>
        </w:rPr>
        <w:t>开放环境</w:t>
      </w:r>
      <w:ins w:id="27" w:author="Zhu WANG" w:date="2020-05-10T00:05:00Z">
        <w:r w:rsidR="00E7597F">
          <w:rPr>
            <w:rFonts w:hint="eastAsia"/>
            <w:sz w:val="24"/>
            <w:szCs w:val="28"/>
          </w:rPr>
          <w:t>中</w:t>
        </w:r>
      </w:ins>
      <w:del w:id="28" w:author="Zhu WANG" w:date="2020-05-10T00:01:00Z">
        <w:r w:rsidRPr="00AB0D26" w:rsidDel="009531DF">
          <w:rPr>
            <w:sz w:val="24"/>
            <w:szCs w:val="28"/>
          </w:rPr>
          <w:delText>，研究抗干扰、自适应的</w:delText>
        </w:r>
      </w:del>
      <w:r w:rsidRPr="00AB0D26">
        <w:rPr>
          <w:sz w:val="24"/>
          <w:szCs w:val="28"/>
        </w:rPr>
        <w:t>多智体协同决策</w:t>
      </w:r>
      <w:del w:id="29" w:author="Zhu WANG" w:date="2020-05-10T00:01:00Z">
        <w:r w:rsidRPr="00AB0D26" w:rsidDel="009531DF">
          <w:rPr>
            <w:rFonts w:hint="eastAsia"/>
            <w:sz w:val="24"/>
            <w:szCs w:val="28"/>
          </w:rPr>
          <w:delText>模型</w:delText>
        </w:r>
      </w:del>
      <w:ins w:id="30" w:author="Zhu WANG" w:date="2020-05-10T00:02:00Z">
        <w:r w:rsidR="0098469C">
          <w:rPr>
            <w:rFonts w:hint="eastAsia"/>
            <w:sz w:val="24"/>
            <w:szCs w:val="28"/>
          </w:rPr>
          <w:t>问题</w:t>
        </w:r>
      </w:ins>
      <w:del w:id="31" w:author="Zhu WANG" w:date="2020-05-10T00:00:00Z">
        <w:r w:rsidRPr="00AB0D26" w:rsidDel="009531DF">
          <w:rPr>
            <w:rFonts w:hint="eastAsia"/>
            <w:sz w:val="24"/>
            <w:szCs w:val="28"/>
          </w:rPr>
          <w:delText>。</w:delText>
        </w:r>
      </w:del>
      <w:ins w:id="32" w:author="Zhu WANG" w:date="2020-05-10T00:00:00Z">
        <w:r w:rsidR="009531DF">
          <w:rPr>
            <w:rFonts w:hint="eastAsia"/>
            <w:sz w:val="24"/>
            <w:szCs w:val="28"/>
          </w:rPr>
          <w:t>，</w:t>
        </w:r>
      </w:ins>
      <w:r w:rsidRPr="00AB0D26">
        <w:rPr>
          <w:sz w:val="24"/>
          <w:szCs w:val="28"/>
        </w:rPr>
        <w:t>设计基于</w:t>
      </w:r>
      <w:ins w:id="33" w:author="Zhu WANG" w:date="2020-05-09T23:59:00Z">
        <w:r w:rsidR="009531DF" w:rsidRPr="00AB0D26">
          <w:rPr>
            <w:sz w:val="24"/>
            <w:szCs w:val="28"/>
          </w:rPr>
          <w:t>强化学习</w:t>
        </w:r>
        <w:r w:rsidR="009531DF">
          <w:rPr>
            <w:rFonts w:hint="eastAsia"/>
            <w:sz w:val="24"/>
            <w:szCs w:val="28"/>
          </w:rPr>
          <w:t>和</w:t>
        </w:r>
      </w:ins>
      <w:r w:rsidRPr="00AB0D26">
        <w:rPr>
          <w:sz w:val="24"/>
          <w:szCs w:val="28"/>
        </w:rPr>
        <w:t>群</w:t>
      </w:r>
      <w:proofErr w:type="gramStart"/>
      <w:r w:rsidRPr="00AB0D26">
        <w:rPr>
          <w:sz w:val="24"/>
          <w:szCs w:val="28"/>
        </w:rPr>
        <w:t>智</w:t>
      </w:r>
      <w:ins w:id="34" w:author="夏 瑞" w:date="2020-05-10T22:29:00Z">
        <w:r w:rsidR="00A95A37">
          <w:rPr>
            <w:rFonts w:hint="eastAsia"/>
            <w:sz w:val="24"/>
            <w:szCs w:val="28"/>
          </w:rPr>
          <w:t>理论</w:t>
        </w:r>
      </w:ins>
      <w:proofErr w:type="gramEnd"/>
      <w:del w:id="35" w:author="夏 瑞" w:date="2020-05-10T22:28:00Z">
        <w:r w:rsidRPr="00AB0D26" w:rsidDel="00A95A37">
          <w:rPr>
            <w:sz w:val="24"/>
            <w:szCs w:val="28"/>
          </w:rPr>
          <w:delText>方法</w:delText>
        </w:r>
      </w:del>
      <w:r w:rsidRPr="00AB0D26">
        <w:rPr>
          <w:sz w:val="24"/>
          <w:szCs w:val="28"/>
        </w:rPr>
        <w:t>的自主环境感知和交互策略，</w:t>
      </w:r>
      <w:del w:id="36" w:author="Zhu WANG" w:date="2020-05-09T23:59:00Z">
        <w:r w:rsidRPr="00AB0D26" w:rsidDel="009531DF">
          <w:rPr>
            <w:sz w:val="24"/>
            <w:szCs w:val="28"/>
          </w:rPr>
          <w:delText>基于强化学习等技术</w:delText>
        </w:r>
      </w:del>
      <w:r w:rsidRPr="00AB0D26">
        <w:rPr>
          <w:sz w:val="24"/>
          <w:szCs w:val="28"/>
        </w:rPr>
        <w:t>提出具有自学习和自适应能力的协同决策机制，实现多智体内部关联结构</w:t>
      </w:r>
      <w:ins w:id="37" w:author="Zhu WANG" w:date="2020-05-10T00:03:00Z">
        <w:r w:rsidR="0098469C">
          <w:rPr>
            <w:rFonts w:hint="eastAsia"/>
            <w:sz w:val="24"/>
            <w:szCs w:val="28"/>
          </w:rPr>
          <w:t>和协作模式</w:t>
        </w:r>
      </w:ins>
      <w:r w:rsidRPr="00AB0D26">
        <w:rPr>
          <w:sz w:val="24"/>
          <w:szCs w:val="28"/>
        </w:rPr>
        <w:t>的智能调节；针对应用场景变迁、多智体属性及结构调整等演变，</w:t>
      </w:r>
      <w:del w:id="38" w:author="Zhu WANG" w:date="2020-05-10T00:04:00Z">
        <w:r w:rsidRPr="00AB0D26" w:rsidDel="0098469C">
          <w:rPr>
            <w:rFonts w:hint="eastAsia"/>
            <w:sz w:val="24"/>
            <w:szCs w:val="28"/>
          </w:rPr>
          <w:delText>提出</w:delText>
        </w:r>
      </w:del>
      <w:ins w:id="39" w:author="Zhu WANG" w:date="2020-05-10T00:04:00Z">
        <w:r w:rsidR="0098469C">
          <w:rPr>
            <w:rFonts w:hint="eastAsia"/>
            <w:sz w:val="24"/>
            <w:szCs w:val="28"/>
          </w:rPr>
          <w:t>研究</w:t>
        </w:r>
      </w:ins>
      <w:r w:rsidRPr="00AB0D26">
        <w:rPr>
          <w:sz w:val="24"/>
          <w:szCs w:val="28"/>
        </w:rPr>
        <w:t>具有迁移</w:t>
      </w:r>
      <w:del w:id="40" w:author="Zhu WANG" w:date="2020-05-10T00:04:00Z">
        <w:r w:rsidRPr="00AB0D26" w:rsidDel="00E7597F">
          <w:rPr>
            <w:sz w:val="24"/>
            <w:szCs w:val="28"/>
          </w:rPr>
          <w:delText>学习</w:delText>
        </w:r>
      </w:del>
      <w:r w:rsidRPr="00AB0D26">
        <w:rPr>
          <w:sz w:val="24"/>
          <w:szCs w:val="28"/>
        </w:rPr>
        <w:t>能力</w:t>
      </w:r>
      <w:proofErr w:type="gramStart"/>
      <w:r w:rsidRPr="00AB0D26">
        <w:rPr>
          <w:sz w:val="24"/>
          <w:szCs w:val="28"/>
        </w:rPr>
        <w:t>的群智激励</w:t>
      </w:r>
      <w:proofErr w:type="gramEnd"/>
      <w:r w:rsidRPr="00AB0D26">
        <w:rPr>
          <w:sz w:val="24"/>
          <w:szCs w:val="28"/>
        </w:rPr>
        <w:t>策略，实现多智体系统协同决策的自演化能力。</w:t>
      </w:r>
    </w:p>
    <w:p w14:paraId="129DB19A" w14:textId="4C18E007" w:rsidR="00A65E45" w:rsidRPr="00AB0D26" w:rsidRDefault="00A65E45" w:rsidP="00AB0D26">
      <w:pPr>
        <w:ind w:firstLine="420"/>
        <w:rPr>
          <w:sz w:val="24"/>
          <w:szCs w:val="28"/>
        </w:rPr>
      </w:pPr>
      <w:r w:rsidRPr="00AB0D26">
        <w:rPr>
          <w:rFonts w:hint="eastAsia"/>
          <w:sz w:val="24"/>
          <w:szCs w:val="28"/>
        </w:rPr>
        <w:lastRenderedPageBreak/>
        <w:t>针对多智体协同决策</w:t>
      </w:r>
      <w:ins w:id="41" w:author="Zhu WANG" w:date="2020-05-10T00:11:00Z">
        <w:r w:rsidR="008643CD">
          <w:rPr>
            <w:rFonts w:hint="eastAsia"/>
            <w:sz w:val="24"/>
            <w:szCs w:val="28"/>
          </w:rPr>
          <w:t>过程中由于</w:t>
        </w:r>
      </w:ins>
      <w:del w:id="42" w:author="Zhu WANG" w:date="2020-05-10T00:07:00Z">
        <w:r w:rsidRPr="00AB0D26" w:rsidDel="00B77156">
          <w:rPr>
            <w:rFonts w:hint="eastAsia"/>
            <w:sz w:val="24"/>
            <w:szCs w:val="28"/>
          </w:rPr>
          <w:delText>的</w:delText>
        </w:r>
      </w:del>
      <w:r w:rsidRPr="00AB0D26">
        <w:rPr>
          <w:rFonts w:hint="eastAsia"/>
          <w:sz w:val="24"/>
          <w:szCs w:val="28"/>
        </w:rPr>
        <w:t>数据接入和模型共享</w:t>
      </w:r>
      <w:ins w:id="43" w:author="Zhu WANG" w:date="2020-05-10T00:11:00Z">
        <w:r w:rsidR="008643CD">
          <w:rPr>
            <w:rFonts w:hint="eastAsia"/>
            <w:sz w:val="24"/>
            <w:szCs w:val="28"/>
          </w:rPr>
          <w:t>所产生的</w:t>
        </w:r>
      </w:ins>
      <w:del w:id="44" w:author="Zhu WANG" w:date="2020-05-10T00:11:00Z">
        <w:r w:rsidRPr="00AB0D26" w:rsidDel="008643CD">
          <w:rPr>
            <w:rFonts w:hint="eastAsia"/>
            <w:sz w:val="24"/>
            <w:szCs w:val="28"/>
          </w:rPr>
          <w:delText>过程中的</w:delText>
        </w:r>
      </w:del>
      <w:r w:rsidRPr="00AB0D26">
        <w:rPr>
          <w:rFonts w:hint="eastAsia"/>
          <w:sz w:val="24"/>
          <w:szCs w:val="28"/>
        </w:rPr>
        <w:t>可信问题，</w:t>
      </w:r>
      <w:ins w:id="45" w:author="Zhu WANG" w:date="2020-05-10T00:12:00Z">
        <w:r w:rsidR="008643CD">
          <w:rPr>
            <w:rFonts w:hint="eastAsia"/>
            <w:sz w:val="24"/>
            <w:szCs w:val="28"/>
          </w:rPr>
          <w:t>探索</w:t>
        </w:r>
      </w:ins>
      <w:r w:rsidRPr="00AB0D26">
        <w:rPr>
          <w:rFonts w:hint="eastAsia"/>
          <w:sz w:val="24"/>
          <w:szCs w:val="28"/>
        </w:rPr>
        <w:t>建立基于区块链</w:t>
      </w:r>
      <w:del w:id="46" w:author="Zhu WANG" w:date="2020-05-10T00:12:00Z">
        <w:r w:rsidRPr="00AB0D26" w:rsidDel="008643CD">
          <w:rPr>
            <w:rFonts w:hint="eastAsia"/>
            <w:sz w:val="24"/>
            <w:szCs w:val="28"/>
          </w:rPr>
          <w:delText>系统</w:delText>
        </w:r>
      </w:del>
      <w:ins w:id="47" w:author="Zhu WANG" w:date="2020-05-10T00:12:00Z">
        <w:r w:rsidR="008643CD">
          <w:rPr>
            <w:rFonts w:hint="eastAsia"/>
            <w:sz w:val="24"/>
            <w:szCs w:val="28"/>
          </w:rPr>
          <w:t>技术</w:t>
        </w:r>
      </w:ins>
      <w:r w:rsidRPr="00AB0D26">
        <w:rPr>
          <w:rFonts w:hint="eastAsia"/>
          <w:sz w:val="24"/>
          <w:szCs w:val="28"/>
        </w:rPr>
        <w:t>的可信数据交互机制，设计安全的加密通信协议，提出基于共识机制的数据防篡改、可追溯</w:t>
      </w:r>
      <w:del w:id="48" w:author="Zhu WANG" w:date="2020-05-10T00:12:00Z">
        <w:r w:rsidRPr="00AB0D26" w:rsidDel="008643CD">
          <w:rPr>
            <w:rFonts w:hint="eastAsia"/>
            <w:sz w:val="24"/>
            <w:szCs w:val="28"/>
          </w:rPr>
          <w:delText>的</w:delText>
        </w:r>
      </w:del>
      <w:r w:rsidRPr="00AB0D26">
        <w:rPr>
          <w:rFonts w:hint="eastAsia"/>
          <w:sz w:val="24"/>
          <w:szCs w:val="28"/>
        </w:rPr>
        <w:t>安全框架。</w:t>
      </w:r>
    </w:p>
    <w:p w14:paraId="2253D8EE" w14:textId="77AFC133" w:rsidR="00160F85" w:rsidRPr="00AB0D26" w:rsidRDefault="00A65E45" w:rsidP="00AB0D26">
      <w:pPr>
        <w:ind w:firstLine="420"/>
        <w:rPr>
          <w:sz w:val="24"/>
          <w:szCs w:val="28"/>
        </w:rPr>
      </w:pPr>
      <w:r w:rsidRPr="00AB0D26">
        <w:rPr>
          <w:rFonts w:hint="eastAsia"/>
          <w:sz w:val="24"/>
          <w:szCs w:val="28"/>
        </w:rPr>
        <w:t>面向涉及敏感数据的多智体协同训练过程，基于可量化、可评估、可证明的隐私计算模型，建立支持</w:t>
      </w:r>
      <w:r w:rsidRPr="008643CD">
        <w:rPr>
          <w:rFonts w:hint="eastAsia"/>
          <w:sz w:val="24"/>
          <w:szCs w:val="28"/>
          <w:highlight w:val="yellow"/>
          <w:rPrChange w:id="49" w:author="Zhu WANG" w:date="2020-05-10T00:15:00Z">
            <w:rPr>
              <w:rFonts w:hint="eastAsia"/>
              <w:sz w:val="24"/>
              <w:szCs w:val="28"/>
            </w:rPr>
          </w:rPrChange>
        </w:rPr>
        <w:t>高效数据扰动的</w:t>
      </w:r>
      <w:bookmarkStart w:id="50" w:name="_GoBack"/>
      <w:bookmarkEnd w:id="50"/>
      <w:r w:rsidRPr="008643CD">
        <w:rPr>
          <w:rFonts w:hint="eastAsia"/>
          <w:sz w:val="24"/>
          <w:szCs w:val="28"/>
          <w:highlight w:val="yellow"/>
          <w:rPrChange w:id="51" w:author="Zhu WANG" w:date="2020-05-10T00:15:00Z">
            <w:rPr>
              <w:rFonts w:hint="eastAsia"/>
              <w:sz w:val="24"/>
              <w:szCs w:val="28"/>
            </w:rPr>
          </w:rPrChange>
        </w:rPr>
        <w:t>系统化方法</w:t>
      </w:r>
      <w:ins w:id="52" w:author="Zhu WANG" w:date="2020-05-10T00:17:00Z">
        <w:r w:rsidR="008643CD">
          <w:rPr>
            <w:rFonts w:hint="eastAsia"/>
            <w:sz w:val="24"/>
            <w:szCs w:val="28"/>
            <w:highlight w:val="yellow"/>
          </w:rPr>
          <w:t>（此处要建立的是什么方法，系统化方法不够具体）</w:t>
        </w:r>
      </w:ins>
      <w:r w:rsidRPr="00AB0D26">
        <w:rPr>
          <w:rFonts w:hint="eastAsia"/>
          <w:sz w:val="24"/>
          <w:szCs w:val="28"/>
        </w:rPr>
        <w:t>；结合隐私消耗组合理论，设计“隐私</w:t>
      </w:r>
      <w:r w:rsidRPr="00AB0D26">
        <w:rPr>
          <w:sz w:val="24"/>
          <w:szCs w:val="28"/>
        </w:rPr>
        <w:t>-精度”均衡可控的多方协同训练</w:t>
      </w:r>
      <w:del w:id="53" w:author="Zhu WANG" w:date="2020-05-10T00:14:00Z">
        <w:r w:rsidRPr="00AB0D26" w:rsidDel="008643CD">
          <w:rPr>
            <w:rFonts w:hint="eastAsia"/>
            <w:sz w:val="24"/>
            <w:szCs w:val="28"/>
          </w:rPr>
          <w:delText>协议</w:delText>
        </w:r>
      </w:del>
      <w:ins w:id="54" w:author="Zhu WANG" w:date="2020-05-10T00:14:00Z">
        <w:r w:rsidR="008643CD">
          <w:rPr>
            <w:rFonts w:hint="eastAsia"/>
            <w:sz w:val="24"/>
            <w:szCs w:val="28"/>
          </w:rPr>
          <w:t>机制</w:t>
        </w:r>
      </w:ins>
      <w:ins w:id="55" w:author="Zhu WANG" w:date="2020-05-10T00:20:00Z">
        <w:r w:rsidR="005424E8">
          <w:rPr>
            <w:rFonts w:hint="eastAsia"/>
            <w:sz w:val="24"/>
            <w:szCs w:val="28"/>
          </w:rPr>
          <w:t>；</w:t>
        </w:r>
      </w:ins>
      <w:ins w:id="56" w:author="Zhu WANG" w:date="2020-05-10T00:19:00Z">
        <w:r w:rsidR="005424E8">
          <w:rPr>
            <w:rFonts w:hint="eastAsia"/>
            <w:sz w:val="24"/>
            <w:szCs w:val="28"/>
          </w:rPr>
          <w:t>通过在</w:t>
        </w:r>
        <w:proofErr w:type="gramStart"/>
        <w:r w:rsidR="005424E8">
          <w:rPr>
            <w:rFonts w:hint="eastAsia"/>
            <w:sz w:val="24"/>
            <w:szCs w:val="28"/>
          </w:rPr>
          <w:t>不同智体之间</w:t>
        </w:r>
        <w:proofErr w:type="gramEnd"/>
        <w:r w:rsidR="005424E8" w:rsidRPr="00AB0D26">
          <w:rPr>
            <w:sz w:val="24"/>
            <w:szCs w:val="28"/>
          </w:rPr>
          <w:t>自适应地调度训练任务</w:t>
        </w:r>
      </w:ins>
      <w:del w:id="57" w:author="Zhu WANG" w:date="2020-05-10T00:19:00Z">
        <w:r w:rsidRPr="00AB0D26" w:rsidDel="005424E8">
          <w:rPr>
            <w:sz w:val="24"/>
            <w:szCs w:val="28"/>
          </w:rPr>
          <w:delText>；自适应地调度训练任务</w:delText>
        </w:r>
      </w:del>
      <w:r w:rsidRPr="00AB0D26">
        <w:rPr>
          <w:sz w:val="24"/>
          <w:szCs w:val="28"/>
        </w:rPr>
        <w:t>，优化</w:t>
      </w:r>
      <w:proofErr w:type="gramStart"/>
      <w:r w:rsidRPr="00AB0D26">
        <w:rPr>
          <w:sz w:val="24"/>
          <w:szCs w:val="28"/>
        </w:rPr>
        <w:t>单个智体的</w:t>
      </w:r>
      <w:proofErr w:type="gramEnd"/>
      <w:r w:rsidRPr="00AB0D26">
        <w:rPr>
          <w:sz w:val="24"/>
          <w:szCs w:val="28"/>
        </w:rPr>
        <w:t>模型训练过程，实现虚拟共有决策模型的</w:t>
      </w:r>
      <w:ins w:id="58" w:author="Zhu WANG" w:date="2020-05-10T00:23:00Z">
        <w:r w:rsidR="00990027">
          <w:rPr>
            <w:rFonts w:hint="eastAsia"/>
            <w:sz w:val="24"/>
            <w:szCs w:val="28"/>
          </w:rPr>
          <w:t>持续</w:t>
        </w:r>
        <w:r w:rsidR="00AC66AD">
          <w:rPr>
            <w:rFonts w:hint="eastAsia"/>
            <w:sz w:val="24"/>
            <w:szCs w:val="28"/>
          </w:rPr>
          <w:t>智能更新，</w:t>
        </w:r>
        <w:r w:rsidR="000A143A">
          <w:rPr>
            <w:rFonts w:hint="eastAsia"/>
            <w:sz w:val="24"/>
            <w:szCs w:val="28"/>
          </w:rPr>
          <w:t>高效完成</w:t>
        </w:r>
        <w:r w:rsidR="00AC66AD">
          <w:rPr>
            <w:rFonts w:hint="eastAsia"/>
            <w:sz w:val="24"/>
            <w:szCs w:val="28"/>
          </w:rPr>
          <w:t>宏观任务</w:t>
        </w:r>
      </w:ins>
      <w:del w:id="59" w:author="Zhu WANG" w:date="2020-05-10T00:23:00Z">
        <w:r w:rsidRPr="00AB0D26" w:rsidDel="00AC66AD">
          <w:rPr>
            <w:sz w:val="24"/>
            <w:szCs w:val="28"/>
          </w:rPr>
          <w:delText>训练</w:delText>
        </w:r>
      </w:del>
      <w:r w:rsidRPr="00AB0D26">
        <w:rPr>
          <w:sz w:val="24"/>
          <w:szCs w:val="28"/>
        </w:rPr>
        <w:t>目标。</w:t>
      </w:r>
    </w:p>
    <w:sectPr w:rsidR="00160F85" w:rsidRPr="00AB0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夏 瑞">
    <w15:presenceInfo w15:providerId="Windows Live" w15:userId="5784e08f64d3ce9f"/>
  </w15:person>
  <w15:person w15:author="Zhu WANG">
    <w15:presenceInfo w15:providerId="Windows Live" w15:userId="57dce2f895aeee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007"/>
    <w:rsid w:val="000A143A"/>
    <w:rsid w:val="00160F85"/>
    <w:rsid w:val="001B530E"/>
    <w:rsid w:val="001F6747"/>
    <w:rsid w:val="002D27EC"/>
    <w:rsid w:val="005424E8"/>
    <w:rsid w:val="00810D3C"/>
    <w:rsid w:val="00853F5C"/>
    <w:rsid w:val="008643CD"/>
    <w:rsid w:val="008643FD"/>
    <w:rsid w:val="009531DF"/>
    <w:rsid w:val="0098469C"/>
    <w:rsid w:val="00990027"/>
    <w:rsid w:val="009C05CA"/>
    <w:rsid w:val="00A65E45"/>
    <w:rsid w:val="00A95A37"/>
    <w:rsid w:val="00AB0D26"/>
    <w:rsid w:val="00AC66AD"/>
    <w:rsid w:val="00B53007"/>
    <w:rsid w:val="00B77156"/>
    <w:rsid w:val="00D818D5"/>
    <w:rsid w:val="00DE7E3A"/>
    <w:rsid w:val="00E02934"/>
    <w:rsid w:val="00E041E9"/>
    <w:rsid w:val="00E7597F"/>
    <w:rsid w:val="00F9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3723"/>
  <w15:chartTrackingRefBased/>
  <w15:docId w15:val="{9F1FB16A-3F06-4DDD-B126-52D141CB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18D5"/>
    <w:rPr>
      <w:rFonts w:ascii="Times New Roman" w:hAnsi="Times New Roman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818D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WANG</dc:creator>
  <cp:keywords/>
  <dc:description/>
  <cp:lastModifiedBy>夏 瑞</cp:lastModifiedBy>
  <cp:revision>4</cp:revision>
  <dcterms:created xsi:type="dcterms:W3CDTF">2020-05-10T08:15:00Z</dcterms:created>
  <dcterms:modified xsi:type="dcterms:W3CDTF">2020-05-10T14:55:00Z</dcterms:modified>
</cp:coreProperties>
</file>